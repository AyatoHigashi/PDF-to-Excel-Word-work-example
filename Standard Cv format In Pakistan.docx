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8FBF" w14:textId="4BC79632" w:rsidR="003467AE" w:rsidRDefault="003467AE" w:rsidP="00CF1801">
      <w:pPr>
        <w:tabs>
          <w:tab w:val="left" w:pos="120"/>
        </w:tabs>
        <w:ind w:left="-120" w:firstLine="120"/>
        <w:rPr>
          <w:noProof/>
        </w:rPr>
      </w:pPr>
    </w:p>
    <w:p w14:paraId="1A90C9B5" w14:textId="1BD04D11" w:rsidR="002455D9" w:rsidRDefault="00415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pict w14:anchorId="301D6408">
          <v:rect id="_x0000_i1025" style="width:0;height:1.5pt" o:hralign="center" o:hrstd="t" o:hr="t" fillcolor="#a0a0a0" stroked="f"/>
        </w:pict>
      </w:r>
    </w:p>
    <w:p w14:paraId="3F96ED82" w14:textId="21294C6F" w:rsidR="002455D9" w:rsidRPr="005709E3" w:rsidRDefault="003467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5709E3">
        <w:rPr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3643135" wp14:editId="528DAFEA">
            <wp:simplePos x="0" y="0"/>
            <wp:positionH relativeFrom="margin">
              <wp:posOffset>4658360</wp:posOffset>
            </wp:positionH>
            <wp:positionV relativeFrom="margin">
              <wp:posOffset>381000</wp:posOffset>
            </wp:positionV>
            <wp:extent cx="1323974" cy="1409700"/>
            <wp:effectExtent l="0" t="0" r="0" b="0"/>
            <wp:wrapSquare wrapText="bothSides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7" t="748" r="11149" b="80811"/>
                    <a:stretch/>
                  </pic:blipFill>
                  <pic:spPr bwMode="auto">
                    <a:xfrm>
                      <a:off x="0" y="0"/>
                      <a:ext cx="1323974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15CE" w:rsidRPr="005709E3">
        <w:rPr>
          <w:color w:val="060600"/>
          <w:sz w:val="32"/>
          <w:szCs w:val="32"/>
        </w:rPr>
        <w:t xml:space="preserve">1130 </w:t>
      </w:r>
      <w:proofErr w:type="spellStart"/>
      <w:r w:rsidR="00AA15CE" w:rsidRPr="005709E3">
        <w:rPr>
          <w:color w:val="060600"/>
          <w:sz w:val="32"/>
          <w:szCs w:val="32"/>
        </w:rPr>
        <w:t>Lirio</w:t>
      </w:r>
      <w:proofErr w:type="spellEnd"/>
      <w:r w:rsidR="00AA15CE" w:rsidRPr="005709E3">
        <w:rPr>
          <w:color w:val="060600"/>
          <w:sz w:val="32"/>
          <w:szCs w:val="32"/>
        </w:rPr>
        <w:t xml:space="preserve"> St., Area A </w:t>
      </w:r>
      <w:proofErr w:type="spellStart"/>
      <w:r w:rsidR="00AA15CE" w:rsidRPr="005709E3">
        <w:rPr>
          <w:color w:val="060600"/>
          <w:sz w:val="32"/>
          <w:szCs w:val="32"/>
        </w:rPr>
        <w:t>Camarin</w:t>
      </w:r>
      <w:proofErr w:type="spellEnd"/>
      <w:r w:rsidR="00AA15CE" w:rsidRPr="005709E3">
        <w:rPr>
          <w:color w:val="060600"/>
          <w:sz w:val="32"/>
          <w:szCs w:val="32"/>
        </w:rPr>
        <w:t>, Caloocan City</w:t>
      </w:r>
    </w:p>
    <w:p w14:paraId="1C227C61" w14:textId="77777777" w:rsidR="002455D9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5709E3">
        <w:rPr>
          <w:color w:val="060600"/>
          <w:sz w:val="32"/>
          <w:szCs w:val="32"/>
        </w:rPr>
        <w:t xml:space="preserve">Mobile +63929558647 </w:t>
      </w:r>
    </w:p>
    <w:p w14:paraId="720A5B25" w14:textId="77777777" w:rsidR="002455D9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5709E3">
        <w:rPr>
          <w:color w:val="060600"/>
          <w:sz w:val="32"/>
          <w:szCs w:val="32"/>
        </w:rPr>
        <w:t>Email: jadesantos04@gmail.com</w:t>
      </w:r>
    </w:p>
    <w:p w14:paraId="3B0AF6BE" w14:textId="0F991DA8" w:rsidR="005709E3" w:rsidRPr="005709E3" w:rsidRDefault="00AA15CE" w:rsidP="005709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40400"/>
          <w:sz w:val="48"/>
          <w:szCs w:val="48"/>
        </w:rPr>
      </w:pPr>
      <w:r w:rsidRPr="005709E3">
        <w:rPr>
          <w:rFonts w:ascii="Times New Roman" w:eastAsia="Times New Roman" w:hAnsi="Times New Roman" w:cs="Times New Roman"/>
          <w:b/>
          <w:color w:val="040400"/>
          <w:sz w:val="48"/>
          <w:szCs w:val="48"/>
        </w:rPr>
        <w:t>JADE DECANO SANTOS</w:t>
      </w:r>
    </w:p>
    <w:p w14:paraId="19EA49B5" w14:textId="5C1058BB" w:rsidR="005709E3" w:rsidRDefault="005709E3">
      <w:pPr>
        <w:widowControl w:val="0"/>
        <w:pBdr>
          <w:left w:val="nil"/>
          <w:bottom w:val="single" w:sz="12" w:space="1" w:color="auto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40400"/>
          <w:sz w:val="48"/>
          <w:szCs w:val="48"/>
        </w:rPr>
      </w:pPr>
    </w:p>
    <w:p w14:paraId="1B7B1639" w14:textId="77777777" w:rsidR="005709E3" w:rsidRPr="005709E3" w:rsidRDefault="005709E3">
      <w:pPr>
        <w:widowControl w:val="0"/>
        <w:pBdr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40400"/>
          <w:sz w:val="48"/>
          <w:szCs w:val="48"/>
        </w:rPr>
      </w:pPr>
      <w:bookmarkStart w:id="0" w:name="_Hlk38922691"/>
    </w:p>
    <w:p w14:paraId="42C980A9" w14:textId="77777777" w:rsidR="002455D9" w:rsidRDefault="00AA15CE" w:rsidP="00D542FE">
      <w:r>
        <w:t>PERSONAL DATA</w:t>
      </w:r>
    </w:p>
    <w:p w14:paraId="335669B4" w14:textId="1521E01B" w:rsidR="003467AE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70700"/>
          <w:sz w:val="32"/>
          <w:szCs w:val="32"/>
        </w:rPr>
      </w:pPr>
      <w:r w:rsidRPr="005709E3">
        <w:rPr>
          <w:color w:val="060600"/>
          <w:sz w:val="32"/>
          <w:szCs w:val="32"/>
        </w:rPr>
        <w:t>Date of Birth</w:t>
      </w:r>
      <w:r w:rsidR="003467AE" w:rsidRPr="005709E3">
        <w:rPr>
          <w:color w:val="060600"/>
          <w:sz w:val="32"/>
          <w:szCs w:val="32"/>
        </w:rPr>
        <w:t xml:space="preserve">                            </w:t>
      </w:r>
      <w:r w:rsidR="003467AE" w:rsidRPr="005709E3">
        <w:rPr>
          <w:color w:val="070700"/>
          <w:sz w:val="32"/>
          <w:szCs w:val="32"/>
        </w:rPr>
        <w:t>December 17, 1984</w:t>
      </w:r>
    </w:p>
    <w:p w14:paraId="2F04D974" w14:textId="073119DD" w:rsidR="003467AE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5709E3">
        <w:rPr>
          <w:color w:val="060600"/>
          <w:sz w:val="32"/>
          <w:szCs w:val="32"/>
        </w:rPr>
        <w:t>Place of Birth</w:t>
      </w:r>
      <w:r w:rsidR="003467AE" w:rsidRPr="005709E3">
        <w:rPr>
          <w:color w:val="060600"/>
          <w:sz w:val="32"/>
          <w:szCs w:val="32"/>
        </w:rPr>
        <w:t xml:space="preserve">                           </w:t>
      </w:r>
      <w:r w:rsidR="003467AE" w:rsidRPr="005709E3">
        <w:rPr>
          <w:color w:val="070700"/>
          <w:sz w:val="32"/>
          <w:szCs w:val="32"/>
        </w:rPr>
        <w:t>Pateros, Metro Manila</w:t>
      </w:r>
    </w:p>
    <w:p w14:paraId="6004EE8B" w14:textId="787FECB0" w:rsidR="003467AE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5709E3">
        <w:rPr>
          <w:color w:val="060600"/>
          <w:sz w:val="32"/>
          <w:szCs w:val="32"/>
        </w:rPr>
        <w:t xml:space="preserve">Civil Status </w:t>
      </w:r>
      <w:r w:rsidR="003467AE" w:rsidRPr="005709E3">
        <w:rPr>
          <w:color w:val="060600"/>
          <w:sz w:val="32"/>
          <w:szCs w:val="32"/>
        </w:rPr>
        <w:t xml:space="preserve">                              </w:t>
      </w:r>
      <w:r w:rsidR="003467AE" w:rsidRPr="005709E3">
        <w:rPr>
          <w:color w:val="070700"/>
          <w:sz w:val="32"/>
          <w:szCs w:val="32"/>
        </w:rPr>
        <w:t>Married</w:t>
      </w:r>
    </w:p>
    <w:p w14:paraId="14A41088" w14:textId="73747594" w:rsidR="003467AE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5709E3">
        <w:rPr>
          <w:color w:val="060600"/>
          <w:sz w:val="32"/>
          <w:szCs w:val="32"/>
        </w:rPr>
        <w:t xml:space="preserve">Citizenship </w:t>
      </w:r>
      <w:r w:rsidR="003467AE" w:rsidRPr="005709E3">
        <w:rPr>
          <w:color w:val="060600"/>
          <w:sz w:val="32"/>
          <w:szCs w:val="32"/>
        </w:rPr>
        <w:t xml:space="preserve">                              </w:t>
      </w:r>
      <w:r w:rsidR="003467AE" w:rsidRPr="005709E3">
        <w:rPr>
          <w:color w:val="070700"/>
          <w:sz w:val="32"/>
          <w:szCs w:val="32"/>
        </w:rPr>
        <w:t>Filipino</w:t>
      </w:r>
    </w:p>
    <w:p w14:paraId="24ABB9B0" w14:textId="4313E037" w:rsidR="003467AE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5709E3">
        <w:rPr>
          <w:color w:val="060600"/>
          <w:sz w:val="32"/>
          <w:szCs w:val="32"/>
        </w:rPr>
        <w:t xml:space="preserve">Religion </w:t>
      </w:r>
      <w:r w:rsidR="003467AE" w:rsidRPr="005709E3">
        <w:rPr>
          <w:color w:val="060600"/>
          <w:sz w:val="32"/>
          <w:szCs w:val="32"/>
        </w:rPr>
        <w:t xml:space="preserve">                                </w:t>
      </w:r>
      <w:r w:rsidR="003467AE" w:rsidRPr="005709E3">
        <w:rPr>
          <w:color w:val="060600"/>
          <w:sz w:val="32"/>
          <w:szCs w:val="32"/>
        </w:rPr>
        <w:tab/>
        <w:t xml:space="preserve"> </w:t>
      </w:r>
      <w:r w:rsidR="003467AE" w:rsidRPr="005709E3">
        <w:rPr>
          <w:color w:val="070700"/>
          <w:sz w:val="32"/>
          <w:szCs w:val="32"/>
        </w:rPr>
        <w:t>Catholic</w:t>
      </w:r>
    </w:p>
    <w:p w14:paraId="24B3F202" w14:textId="0B235A7D" w:rsidR="003467AE" w:rsidRPr="00D542FE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D542FE">
        <w:rPr>
          <w:color w:val="060600"/>
          <w:sz w:val="32"/>
          <w:szCs w:val="32"/>
        </w:rPr>
        <w:t xml:space="preserve">Height </w:t>
      </w:r>
      <w:r w:rsidR="003467AE" w:rsidRPr="00D542FE">
        <w:rPr>
          <w:color w:val="060600"/>
          <w:sz w:val="32"/>
          <w:szCs w:val="32"/>
        </w:rPr>
        <w:t xml:space="preserve">                                   </w:t>
      </w:r>
      <w:r w:rsidR="003467AE" w:rsidRPr="00D542FE">
        <w:rPr>
          <w:color w:val="060600"/>
          <w:sz w:val="32"/>
          <w:szCs w:val="32"/>
        </w:rPr>
        <w:tab/>
        <w:t xml:space="preserve"> </w:t>
      </w:r>
      <w:r w:rsidR="003467AE" w:rsidRPr="00D542FE">
        <w:rPr>
          <w:color w:val="070700"/>
          <w:sz w:val="32"/>
          <w:szCs w:val="32"/>
        </w:rPr>
        <w:t>5 feet 6 inches</w:t>
      </w:r>
    </w:p>
    <w:p w14:paraId="620AB3D4" w14:textId="1FCAE300" w:rsidR="003467AE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5709E3">
        <w:rPr>
          <w:color w:val="060600"/>
          <w:sz w:val="32"/>
          <w:szCs w:val="32"/>
        </w:rPr>
        <w:t xml:space="preserve">Weight </w:t>
      </w:r>
      <w:r w:rsidR="003467AE" w:rsidRPr="005709E3">
        <w:rPr>
          <w:color w:val="060600"/>
          <w:sz w:val="32"/>
          <w:szCs w:val="32"/>
        </w:rPr>
        <w:t xml:space="preserve">                         </w:t>
      </w:r>
      <w:r w:rsidR="003467AE" w:rsidRPr="005709E3">
        <w:rPr>
          <w:color w:val="060600"/>
          <w:sz w:val="32"/>
          <w:szCs w:val="32"/>
        </w:rPr>
        <w:tab/>
      </w:r>
      <w:r w:rsidR="003467AE" w:rsidRPr="005709E3">
        <w:rPr>
          <w:color w:val="060600"/>
          <w:sz w:val="32"/>
          <w:szCs w:val="32"/>
        </w:rPr>
        <w:tab/>
      </w:r>
      <w:r w:rsidR="003467AE" w:rsidRPr="005709E3">
        <w:rPr>
          <w:color w:val="070700"/>
          <w:sz w:val="32"/>
          <w:szCs w:val="32"/>
        </w:rPr>
        <w:t xml:space="preserve">110 lbs. </w:t>
      </w:r>
    </w:p>
    <w:p w14:paraId="0A21F4AE" w14:textId="45732DEC" w:rsidR="003467AE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5709E3">
        <w:rPr>
          <w:color w:val="060600"/>
          <w:sz w:val="32"/>
          <w:szCs w:val="32"/>
        </w:rPr>
        <w:t xml:space="preserve">Father's Name </w:t>
      </w:r>
      <w:r w:rsidR="003467AE" w:rsidRPr="005709E3">
        <w:rPr>
          <w:color w:val="060600"/>
          <w:sz w:val="32"/>
          <w:szCs w:val="32"/>
        </w:rPr>
        <w:t xml:space="preserve">                     </w:t>
      </w:r>
      <w:r w:rsidR="003467AE" w:rsidRPr="005709E3">
        <w:rPr>
          <w:color w:val="060600"/>
          <w:sz w:val="32"/>
          <w:szCs w:val="32"/>
        </w:rPr>
        <w:tab/>
      </w:r>
      <w:r w:rsidR="003467AE" w:rsidRPr="005709E3">
        <w:rPr>
          <w:color w:val="070700"/>
          <w:sz w:val="32"/>
          <w:szCs w:val="32"/>
        </w:rPr>
        <w:t xml:space="preserve">Edmund P. </w:t>
      </w:r>
      <w:proofErr w:type="spellStart"/>
      <w:r w:rsidR="003467AE" w:rsidRPr="005709E3">
        <w:rPr>
          <w:color w:val="070700"/>
          <w:sz w:val="32"/>
          <w:szCs w:val="32"/>
        </w:rPr>
        <w:t>Decano</w:t>
      </w:r>
      <w:proofErr w:type="spellEnd"/>
    </w:p>
    <w:p w14:paraId="4A26025A" w14:textId="6EB5960A" w:rsidR="003467AE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5709E3">
        <w:rPr>
          <w:color w:val="060600"/>
          <w:sz w:val="32"/>
          <w:szCs w:val="32"/>
        </w:rPr>
        <w:t xml:space="preserve">Mother's Name </w:t>
      </w:r>
      <w:r w:rsidR="003467AE" w:rsidRPr="005709E3">
        <w:rPr>
          <w:color w:val="060600"/>
          <w:sz w:val="32"/>
          <w:szCs w:val="32"/>
        </w:rPr>
        <w:t xml:space="preserve">                       </w:t>
      </w:r>
      <w:proofErr w:type="spellStart"/>
      <w:r w:rsidR="003467AE" w:rsidRPr="005709E3">
        <w:rPr>
          <w:color w:val="070700"/>
          <w:sz w:val="32"/>
          <w:szCs w:val="32"/>
        </w:rPr>
        <w:t>Indalicia</w:t>
      </w:r>
      <w:proofErr w:type="spellEnd"/>
      <w:r w:rsidR="003467AE" w:rsidRPr="005709E3">
        <w:rPr>
          <w:color w:val="070700"/>
          <w:sz w:val="32"/>
          <w:szCs w:val="32"/>
        </w:rPr>
        <w:t xml:space="preserve"> T. </w:t>
      </w:r>
      <w:proofErr w:type="spellStart"/>
      <w:r w:rsidR="003467AE" w:rsidRPr="005709E3">
        <w:rPr>
          <w:color w:val="070700"/>
          <w:sz w:val="32"/>
          <w:szCs w:val="32"/>
        </w:rPr>
        <w:t>Decano</w:t>
      </w:r>
      <w:proofErr w:type="spellEnd"/>
    </w:p>
    <w:p w14:paraId="232119ED" w14:textId="4749FFA2" w:rsidR="003467AE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60600"/>
          <w:sz w:val="32"/>
          <w:szCs w:val="32"/>
        </w:rPr>
      </w:pPr>
      <w:r w:rsidRPr="005709E3">
        <w:rPr>
          <w:color w:val="060600"/>
          <w:sz w:val="32"/>
          <w:szCs w:val="32"/>
        </w:rPr>
        <w:t xml:space="preserve">SSS No. </w:t>
      </w:r>
      <w:r w:rsidR="003467AE" w:rsidRPr="005709E3">
        <w:rPr>
          <w:color w:val="060600"/>
          <w:sz w:val="32"/>
          <w:szCs w:val="32"/>
        </w:rPr>
        <w:t xml:space="preserve">                           </w:t>
      </w:r>
      <w:r w:rsidR="003467AE" w:rsidRPr="005709E3">
        <w:rPr>
          <w:color w:val="060600"/>
          <w:sz w:val="32"/>
          <w:szCs w:val="32"/>
        </w:rPr>
        <w:tab/>
      </w:r>
      <w:r w:rsidR="003467AE" w:rsidRPr="005709E3">
        <w:rPr>
          <w:color w:val="070700"/>
          <w:sz w:val="32"/>
          <w:szCs w:val="32"/>
        </w:rPr>
        <w:t>33-9143272-4</w:t>
      </w:r>
    </w:p>
    <w:p w14:paraId="23C9A5E9" w14:textId="1FD163C5" w:rsidR="005709E3" w:rsidRPr="00CF1801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70700"/>
          <w:sz w:val="32"/>
          <w:szCs w:val="32"/>
        </w:rPr>
      </w:pPr>
      <w:r w:rsidRPr="005709E3">
        <w:rPr>
          <w:color w:val="060600"/>
          <w:sz w:val="32"/>
          <w:szCs w:val="32"/>
        </w:rPr>
        <w:t>TIN</w:t>
      </w:r>
      <w:r w:rsidR="003467AE" w:rsidRPr="005709E3">
        <w:rPr>
          <w:color w:val="060600"/>
          <w:sz w:val="32"/>
          <w:szCs w:val="32"/>
        </w:rPr>
        <w:t xml:space="preserve">                                </w:t>
      </w:r>
      <w:r w:rsidR="003467AE" w:rsidRPr="005709E3">
        <w:rPr>
          <w:color w:val="060600"/>
          <w:sz w:val="32"/>
          <w:szCs w:val="32"/>
        </w:rPr>
        <w:tab/>
      </w:r>
      <w:r w:rsidR="003467AE" w:rsidRPr="005709E3">
        <w:rPr>
          <w:color w:val="060600"/>
          <w:sz w:val="32"/>
          <w:szCs w:val="32"/>
        </w:rPr>
        <w:tab/>
      </w:r>
      <w:r w:rsidRPr="005709E3">
        <w:rPr>
          <w:color w:val="070700"/>
          <w:sz w:val="32"/>
          <w:szCs w:val="32"/>
        </w:rPr>
        <w:t>254-924-256-000</w:t>
      </w:r>
    </w:p>
    <w:bookmarkEnd w:id="0"/>
    <w:p w14:paraId="52D93F12" w14:textId="77777777" w:rsidR="00D542FE" w:rsidRDefault="00D542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050500"/>
          <w:sz w:val="40"/>
          <w:szCs w:val="40"/>
        </w:rPr>
      </w:pPr>
    </w:p>
    <w:p w14:paraId="73EDF567" w14:textId="735571EC" w:rsidR="002455D9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050500"/>
          <w:sz w:val="40"/>
          <w:szCs w:val="40"/>
        </w:rPr>
      </w:pPr>
      <w:r>
        <w:rPr>
          <w:b/>
          <w:color w:val="050500"/>
          <w:sz w:val="40"/>
          <w:szCs w:val="40"/>
        </w:rPr>
        <w:t>EDUCATIONAL BACKGROUND</w:t>
      </w:r>
    </w:p>
    <w:p w14:paraId="30006984" w14:textId="77777777" w:rsidR="00D542FE" w:rsidRDefault="00D542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050500"/>
          <w:sz w:val="40"/>
          <w:szCs w:val="40"/>
        </w:rPr>
      </w:pPr>
    </w:p>
    <w:p w14:paraId="131F4123" w14:textId="1EFDD85B" w:rsidR="003467AE" w:rsidRPr="005709E3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40400"/>
          <w:sz w:val="32"/>
          <w:szCs w:val="32"/>
        </w:rPr>
      </w:pPr>
      <w:r w:rsidRPr="005709E3">
        <w:rPr>
          <w:bCs/>
          <w:color w:val="0D0D00"/>
          <w:sz w:val="38"/>
          <w:szCs w:val="38"/>
        </w:rPr>
        <w:t>Primary</w:t>
      </w:r>
      <w:r w:rsidR="003467AE" w:rsidRPr="005709E3">
        <w:rPr>
          <w:bCs/>
          <w:color w:val="0D0D00"/>
          <w:sz w:val="38"/>
          <w:szCs w:val="38"/>
        </w:rPr>
        <w:t xml:space="preserve"> </w:t>
      </w:r>
      <w:r w:rsidR="003467AE" w:rsidRPr="005709E3">
        <w:rPr>
          <w:bCs/>
          <w:color w:val="0D0D00"/>
          <w:sz w:val="32"/>
          <w:szCs w:val="32"/>
        </w:rPr>
        <w:t xml:space="preserve">  </w:t>
      </w:r>
      <w:r w:rsidR="003467AE" w:rsidRPr="005709E3">
        <w:rPr>
          <w:b/>
          <w:color w:val="0D0D00"/>
          <w:sz w:val="32"/>
          <w:szCs w:val="32"/>
        </w:rPr>
        <w:t xml:space="preserve">                          </w:t>
      </w:r>
      <w:r w:rsidR="005709E3" w:rsidRPr="005709E3">
        <w:rPr>
          <w:b/>
          <w:color w:val="0D0D00"/>
          <w:sz w:val="32"/>
          <w:szCs w:val="32"/>
        </w:rPr>
        <w:t xml:space="preserve">     </w:t>
      </w:r>
      <w:r w:rsidR="00FB2C31">
        <w:rPr>
          <w:b/>
          <w:color w:val="0D0D00"/>
          <w:sz w:val="32"/>
          <w:szCs w:val="32"/>
        </w:rPr>
        <w:t xml:space="preserve"> </w:t>
      </w:r>
      <w:r w:rsidRPr="005709E3">
        <w:rPr>
          <w:color w:val="040400"/>
          <w:sz w:val="32"/>
          <w:szCs w:val="32"/>
        </w:rPr>
        <w:t>Francisco</w:t>
      </w:r>
      <w:r w:rsidR="00FB2C31">
        <w:rPr>
          <w:color w:val="040400"/>
          <w:sz w:val="32"/>
          <w:szCs w:val="32"/>
        </w:rPr>
        <w:t xml:space="preserve"> </w:t>
      </w:r>
      <w:r w:rsidRPr="005709E3">
        <w:rPr>
          <w:color w:val="040400"/>
          <w:sz w:val="32"/>
          <w:szCs w:val="32"/>
        </w:rPr>
        <w:t>P.</w:t>
      </w:r>
      <w:r w:rsidR="00FB2C31">
        <w:rPr>
          <w:color w:val="040400"/>
          <w:sz w:val="32"/>
          <w:szCs w:val="32"/>
        </w:rPr>
        <w:t xml:space="preserve"> </w:t>
      </w:r>
      <w:r w:rsidRPr="005709E3">
        <w:rPr>
          <w:color w:val="040400"/>
          <w:sz w:val="32"/>
          <w:szCs w:val="32"/>
        </w:rPr>
        <w:t>Felix</w:t>
      </w:r>
      <w:r w:rsidR="00FB2C31">
        <w:rPr>
          <w:color w:val="040400"/>
          <w:sz w:val="32"/>
          <w:szCs w:val="32"/>
        </w:rPr>
        <w:t xml:space="preserve"> </w:t>
      </w:r>
      <w:r w:rsidRPr="005709E3">
        <w:rPr>
          <w:color w:val="040400"/>
          <w:sz w:val="32"/>
          <w:szCs w:val="32"/>
        </w:rPr>
        <w:t>Elem.</w:t>
      </w:r>
      <w:r w:rsidR="00FB2C31">
        <w:rPr>
          <w:color w:val="040400"/>
          <w:sz w:val="32"/>
          <w:szCs w:val="32"/>
        </w:rPr>
        <w:t xml:space="preserve"> </w:t>
      </w:r>
      <w:r w:rsidRPr="005709E3">
        <w:rPr>
          <w:color w:val="040400"/>
          <w:sz w:val="32"/>
          <w:szCs w:val="32"/>
        </w:rPr>
        <w:t>School</w:t>
      </w:r>
      <w:r w:rsidR="003467AE" w:rsidRPr="005709E3">
        <w:rPr>
          <w:color w:val="040400"/>
          <w:sz w:val="32"/>
          <w:szCs w:val="32"/>
        </w:rPr>
        <w:t xml:space="preserve">     </w:t>
      </w:r>
    </w:p>
    <w:p w14:paraId="25536C1E" w14:textId="218C50A0" w:rsidR="005709E3" w:rsidRDefault="003467AE" w:rsidP="005709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40400"/>
          <w:sz w:val="32"/>
          <w:szCs w:val="32"/>
        </w:rPr>
      </w:pPr>
      <w:r w:rsidRPr="005709E3">
        <w:rPr>
          <w:color w:val="040400"/>
          <w:sz w:val="32"/>
          <w:szCs w:val="32"/>
        </w:rPr>
        <w:t xml:space="preserve">                                               </w:t>
      </w:r>
      <w:r w:rsidR="005709E3" w:rsidRPr="005709E3">
        <w:rPr>
          <w:color w:val="040400"/>
          <w:sz w:val="32"/>
          <w:szCs w:val="32"/>
        </w:rPr>
        <w:t xml:space="preserve">   </w:t>
      </w:r>
      <w:r w:rsidR="00AA15CE" w:rsidRPr="005709E3">
        <w:rPr>
          <w:color w:val="040400"/>
          <w:sz w:val="32"/>
          <w:szCs w:val="32"/>
        </w:rPr>
        <w:t>Cainta,</w:t>
      </w:r>
    </w:p>
    <w:p w14:paraId="2CC8C894" w14:textId="4C39F0C2" w:rsidR="002455D9" w:rsidRPr="005709E3" w:rsidRDefault="005709E3" w:rsidP="005709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4320"/>
        <w:rPr>
          <w:color w:val="040400"/>
          <w:sz w:val="32"/>
          <w:szCs w:val="32"/>
        </w:rPr>
      </w:pPr>
      <w:r>
        <w:rPr>
          <w:color w:val="040400"/>
          <w:sz w:val="32"/>
          <w:szCs w:val="32"/>
        </w:rPr>
        <w:t xml:space="preserve"> </w:t>
      </w:r>
      <w:r w:rsidR="00AA15CE" w:rsidRPr="005709E3">
        <w:rPr>
          <w:color w:val="040400"/>
          <w:sz w:val="32"/>
          <w:szCs w:val="32"/>
        </w:rPr>
        <w:t>1991-1997</w:t>
      </w:r>
    </w:p>
    <w:p w14:paraId="057ED7A0" w14:textId="6486EA8A" w:rsidR="00FB2C31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Cs/>
          <w:color w:val="0E0E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01000"/>
          <w:sz w:val="38"/>
          <w:szCs w:val="38"/>
        </w:rPr>
        <w:t>Secondary</w:t>
      </w:r>
      <w:r w:rsidR="00FB2C31">
        <w:rPr>
          <w:rFonts w:ascii="Times New Roman" w:eastAsia="Times New Roman" w:hAnsi="Times New Roman" w:cs="Times New Roman"/>
          <w:b/>
          <w:color w:val="101000"/>
          <w:sz w:val="38"/>
          <w:szCs w:val="38"/>
        </w:rPr>
        <w:tab/>
      </w:r>
      <w:r w:rsidR="00FB2C31">
        <w:rPr>
          <w:rFonts w:ascii="Times New Roman" w:eastAsia="Times New Roman" w:hAnsi="Times New Roman" w:cs="Times New Roman"/>
          <w:b/>
          <w:color w:val="101000"/>
          <w:sz w:val="38"/>
          <w:szCs w:val="38"/>
        </w:rPr>
        <w:tab/>
      </w:r>
      <w:r w:rsidR="00FB2C31">
        <w:rPr>
          <w:rFonts w:ascii="Times New Roman" w:eastAsia="Times New Roman" w:hAnsi="Times New Roman" w:cs="Times New Roman"/>
          <w:b/>
          <w:color w:val="101000"/>
          <w:sz w:val="38"/>
          <w:szCs w:val="38"/>
        </w:rPr>
        <w:tab/>
      </w:r>
      <w:r w:rsidR="00FB2C31">
        <w:rPr>
          <w:rFonts w:ascii="Times New Roman" w:eastAsia="Times New Roman" w:hAnsi="Times New Roman" w:cs="Times New Roman"/>
          <w:b/>
          <w:color w:val="101000"/>
          <w:sz w:val="38"/>
          <w:szCs w:val="38"/>
        </w:rPr>
        <w:tab/>
        <w:t xml:space="preserve"> </w:t>
      </w:r>
      <w:r w:rsidRPr="005709E3">
        <w:rPr>
          <w:bCs/>
          <w:color w:val="0E0E00"/>
          <w:sz w:val="32"/>
          <w:szCs w:val="32"/>
        </w:rPr>
        <w:t>Rizal High School</w:t>
      </w:r>
    </w:p>
    <w:p w14:paraId="06533C54" w14:textId="4F971722" w:rsidR="00FB2C31" w:rsidRDefault="00FB2C31" w:rsidP="00FB2C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Cs/>
          <w:color w:val="0E0E00"/>
          <w:sz w:val="32"/>
          <w:szCs w:val="32"/>
        </w:rPr>
      </w:pPr>
      <w:r>
        <w:rPr>
          <w:bCs/>
          <w:color w:val="0E0E00"/>
          <w:sz w:val="32"/>
          <w:szCs w:val="32"/>
        </w:rPr>
        <w:t xml:space="preserve">                                                  </w:t>
      </w:r>
      <w:r w:rsidR="00AA15CE" w:rsidRPr="005709E3">
        <w:rPr>
          <w:bCs/>
          <w:color w:val="0E0E00"/>
          <w:sz w:val="32"/>
          <w:szCs w:val="32"/>
        </w:rPr>
        <w:t>Pasig City</w:t>
      </w:r>
    </w:p>
    <w:p w14:paraId="43EA64DF" w14:textId="776C31BF" w:rsidR="002455D9" w:rsidRPr="005709E3" w:rsidRDefault="00FB2C31" w:rsidP="00FB2C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Cs/>
          <w:color w:val="101000"/>
          <w:sz w:val="32"/>
          <w:szCs w:val="32"/>
        </w:rPr>
      </w:pPr>
      <w:r>
        <w:rPr>
          <w:bCs/>
          <w:color w:val="0E0E00"/>
          <w:sz w:val="32"/>
          <w:szCs w:val="32"/>
        </w:rPr>
        <w:t xml:space="preserve">                                                 </w:t>
      </w:r>
      <w:r w:rsidR="00AA15CE" w:rsidRPr="005709E3">
        <w:rPr>
          <w:bCs/>
          <w:color w:val="0E0E00"/>
          <w:sz w:val="32"/>
          <w:szCs w:val="32"/>
        </w:rPr>
        <w:t>1997-2001</w:t>
      </w:r>
    </w:p>
    <w:p w14:paraId="7E5B3A4D" w14:textId="0B61CBF4" w:rsidR="00FB2C31" w:rsidRPr="00FB2C31" w:rsidRDefault="00AA15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050500"/>
          <w:sz w:val="38"/>
          <w:szCs w:val="38"/>
        </w:rPr>
      </w:pPr>
      <w:r w:rsidRPr="00FB2C31">
        <w:rPr>
          <w:b/>
          <w:color w:val="050500"/>
          <w:sz w:val="38"/>
          <w:szCs w:val="38"/>
        </w:rPr>
        <w:lastRenderedPageBreak/>
        <w:t>Tertiary</w:t>
      </w:r>
      <w:r w:rsidR="00FB2C31">
        <w:rPr>
          <w:b/>
          <w:color w:val="050500"/>
          <w:sz w:val="38"/>
          <w:szCs w:val="38"/>
        </w:rPr>
        <w:tab/>
      </w:r>
      <w:r w:rsidR="00FB2C31">
        <w:rPr>
          <w:b/>
          <w:color w:val="050500"/>
          <w:sz w:val="38"/>
          <w:szCs w:val="38"/>
        </w:rPr>
        <w:tab/>
      </w:r>
      <w:r w:rsidR="00FB2C31">
        <w:rPr>
          <w:b/>
          <w:color w:val="050500"/>
          <w:sz w:val="38"/>
          <w:szCs w:val="38"/>
        </w:rPr>
        <w:tab/>
      </w:r>
      <w:r w:rsidR="00FB2C31">
        <w:rPr>
          <w:b/>
          <w:color w:val="050500"/>
          <w:sz w:val="38"/>
          <w:szCs w:val="38"/>
        </w:rPr>
        <w:tab/>
      </w:r>
      <w:r w:rsidR="00FB2C31">
        <w:rPr>
          <w:b/>
          <w:color w:val="050500"/>
          <w:sz w:val="38"/>
          <w:szCs w:val="38"/>
        </w:rPr>
        <w:tab/>
        <w:t xml:space="preserve"> </w:t>
      </w:r>
      <w:r w:rsidRPr="00FB2C31">
        <w:rPr>
          <w:color w:val="282800"/>
          <w:sz w:val="32"/>
          <w:szCs w:val="32"/>
        </w:rPr>
        <w:t>St. Clare College of</w:t>
      </w:r>
      <w:r w:rsidR="00FB2C31">
        <w:rPr>
          <w:color w:val="282800"/>
          <w:sz w:val="32"/>
          <w:szCs w:val="32"/>
        </w:rPr>
        <w:t xml:space="preserve"> </w:t>
      </w:r>
      <w:r w:rsidRPr="00FB2C31">
        <w:rPr>
          <w:color w:val="282800"/>
          <w:sz w:val="32"/>
          <w:szCs w:val="32"/>
        </w:rPr>
        <w:t>Caloocan</w:t>
      </w:r>
      <w:r w:rsidR="00FB2C31">
        <w:rPr>
          <w:color w:val="282800"/>
          <w:sz w:val="32"/>
          <w:szCs w:val="32"/>
        </w:rPr>
        <w:t xml:space="preserve"> </w:t>
      </w:r>
      <w:r w:rsidRPr="00FB2C31">
        <w:rPr>
          <w:color w:val="282800"/>
          <w:sz w:val="32"/>
          <w:szCs w:val="32"/>
        </w:rPr>
        <w:t xml:space="preserve">City </w:t>
      </w:r>
    </w:p>
    <w:p w14:paraId="69B06157" w14:textId="09B28EF8" w:rsidR="00FB2C31" w:rsidRDefault="00FB2C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282800"/>
          <w:sz w:val="32"/>
          <w:szCs w:val="32"/>
        </w:rPr>
      </w:pPr>
      <w:r>
        <w:rPr>
          <w:color w:val="282800"/>
          <w:sz w:val="32"/>
          <w:szCs w:val="32"/>
        </w:rPr>
        <w:t xml:space="preserve">                                                  </w:t>
      </w:r>
      <w:r w:rsidR="00AA15CE" w:rsidRPr="00FB2C31">
        <w:rPr>
          <w:color w:val="282800"/>
          <w:sz w:val="32"/>
          <w:szCs w:val="32"/>
        </w:rPr>
        <w:t xml:space="preserve">Caloocan City </w:t>
      </w:r>
    </w:p>
    <w:p w14:paraId="319A975C" w14:textId="77777777" w:rsidR="00FB2C31" w:rsidRDefault="00FB2C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ins w:id="1" w:author="Ayato Higashi" w:date="2020-04-27T22:53:00Z"/>
          <w:color w:val="282800"/>
          <w:sz w:val="32"/>
          <w:szCs w:val="32"/>
        </w:rPr>
      </w:pPr>
      <w:r>
        <w:rPr>
          <w:color w:val="282800"/>
          <w:sz w:val="32"/>
          <w:szCs w:val="32"/>
        </w:rPr>
        <w:t xml:space="preserve">                                                  </w:t>
      </w:r>
      <w:r w:rsidR="00AA15CE" w:rsidRPr="00FB2C31">
        <w:rPr>
          <w:color w:val="282800"/>
          <w:sz w:val="32"/>
          <w:szCs w:val="32"/>
        </w:rPr>
        <w:t>Bachelor of Science in Elementary</w:t>
      </w:r>
    </w:p>
    <w:p w14:paraId="3257A4BA" w14:textId="77777777" w:rsidR="00CF1801" w:rsidRDefault="00AA15CE" w:rsidP="00CF1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282800"/>
          <w:sz w:val="32"/>
          <w:szCs w:val="32"/>
        </w:rPr>
      </w:pPr>
      <w:del w:id="2" w:author="Ayato Higashi" w:date="2020-04-27T22:53:00Z">
        <w:r w:rsidRPr="00FB2C31" w:rsidDel="00FB2C31">
          <w:rPr>
            <w:color w:val="282800"/>
            <w:sz w:val="32"/>
            <w:szCs w:val="32"/>
          </w:rPr>
          <w:delText xml:space="preserve"> </w:delText>
        </w:r>
        <w:r w:rsidR="00FB2C31" w:rsidDel="00FB2C31">
          <w:rPr>
            <w:color w:val="282800"/>
            <w:sz w:val="32"/>
            <w:szCs w:val="32"/>
          </w:rPr>
          <w:delText xml:space="preserve">   </w:delText>
        </w:r>
      </w:del>
      <w:r w:rsidR="00FB2C31">
        <w:rPr>
          <w:color w:val="282800"/>
          <w:sz w:val="32"/>
          <w:szCs w:val="32"/>
        </w:rPr>
        <w:t xml:space="preserve">            </w:t>
      </w:r>
      <w:ins w:id="3" w:author="Ayato Higashi" w:date="2020-04-27T22:53:00Z">
        <w:r w:rsidR="00FB2C31">
          <w:rPr>
            <w:color w:val="282800"/>
            <w:sz w:val="32"/>
            <w:szCs w:val="32"/>
          </w:rPr>
          <w:t xml:space="preserve">                     </w:t>
        </w:r>
      </w:ins>
      <w:ins w:id="4" w:author="Ayato Higashi" w:date="2020-04-27T22:55:00Z">
        <w:r w:rsidR="00FB2C31">
          <w:rPr>
            <w:color w:val="282800"/>
            <w:sz w:val="32"/>
            <w:szCs w:val="32"/>
          </w:rPr>
          <w:t xml:space="preserve"> </w:t>
        </w:r>
      </w:ins>
      <w:ins w:id="5" w:author="Ayato Higashi" w:date="2020-04-27T22:53:00Z">
        <w:r w:rsidR="00FB2C31">
          <w:rPr>
            <w:color w:val="282800"/>
            <w:sz w:val="32"/>
            <w:szCs w:val="32"/>
          </w:rPr>
          <w:t xml:space="preserve">     </w:t>
        </w:r>
      </w:ins>
      <w:r w:rsidR="00D542FE">
        <w:rPr>
          <w:color w:val="282800"/>
          <w:sz w:val="32"/>
          <w:szCs w:val="32"/>
        </w:rPr>
        <w:t xml:space="preserve">          </w:t>
      </w:r>
      <w:ins w:id="6" w:author="Ayato Higashi" w:date="2020-04-27T22:53:00Z">
        <w:r w:rsidR="00FB2C31">
          <w:rPr>
            <w:color w:val="282800"/>
            <w:sz w:val="32"/>
            <w:szCs w:val="32"/>
          </w:rPr>
          <w:t xml:space="preserve"> </w:t>
        </w:r>
      </w:ins>
      <w:del w:id="7" w:author="Ayato Higashi" w:date="2020-04-27T22:54:00Z">
        <w:r w:rsidR="00FB2C31" w:rsidDel="00FB2C31">
          <w:rPr>
            <w:color w:val="282800"/>
            <w:sz w:val="32"/>
            <w:szCs w:val="32"/>
          </w:rPr>
          <w:delText xml:space="preserve"> </w:delText>
        </w:r>
      </w:del>
      <w:del w:id="8" w:author="Ayato Higashi" w:date="2020-04-27T22:53:00Z">
        <w:r w:rsidR="00FB2C31" w:rsidDel="00FB2C31">
          <w:rPr>
            <w:color w:val="282800"/>
            <w:sz w:val="32"/>
            <w:szCs w:val="32"/>
          </w:rPr>
          <w:delText xml:space="preserve">     </w:delText>
        </w:r>
      </w:del>
      <w:r w:rsidRPr="00FB2C31">
        <w:rPr>
          <w:color w:val="282800"/>
          <w:sz w:val="32"/>
          <w:szCs w:val="32"/>
        </w:rPr>
        <w:t>Education</w:t>
      </w:r>
      <w:ins w:id="9" w:author="Ayato Higashi" w:date="2020-04-27T22:53:00Z">
        <w:r w:rsidR="00FB2C31">
          <w:rPr>
            <w:color w:val="282800"/>
            <w:sz w:val="32"/>
            <w:szCs w:val="32"/>
          </w:rPr>
          <w:t xml:space="preserve"> </w:t>
        </w:r>
      </w:ins>
      <w:r w:rsidRPr="00FB2C31">
        <w:rPr>
          <w:color w:val="282800"/>
          <w:sz w:val="32"/>
          <w:szCs w:val="32"/>
        </w:rPr>
        <w:t>(Undergraduate)</w:t>
      </w:r>
    </w:p>
    <w:p w14:paraId="18B5042D" w14:textId="77777777" w:rsidR="00CF1801" w:rsidRDefault="00CF1801" w:rsidP="00CF1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282800"/>
          <w:sz w:val="32"/>
          <w:szCs w:val="32"/>
        </w:rPr>
      </w:pPr>
    </w:p>
    <w:p w14:paraId="6B878A1F" w14:textId="67573C66" w:rsidR="002455D9" w:rsidRPr="00CF1801" w:rsidRDefault="00AA15CE" w:rsidP="00CF1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282800"/>
          <w:sz w:val="32"/>
          <w:szCs w:val="32"/>
        </w:rPr>
      </w:pPr>
      <w:r w:rsidRPr="00FB2C31">
        <w:rPr>
          <w:b/>
          <w:sz w:val="38"/>
          <w:szCs w:val="38"/>
          <w:rPrChange w:id="10" w:author="Ayato Higashi" w:date="2020-04-27T22:55:00Z">
            <w:rPr>
              <w:b/>
            </w:rPr>
          </w:rPrChange>
        </w:rPr>
        <w:t>EMPLOYMENT HISTORY</w:t>
      </w:r>
    </w:p>
    <w:p w14:paraId="2C7ACC31" w14:textId="77777777" w:rsidR="00D542FE" w:rsidRDefault="00D542FE" w:rsidP="00FB2C31">
      <w:pPr>
        <w:rPr>
          <w:b/>
          <w:sz w:val="38"/>
          <w:szCs w:val="38"/>
        </w:rPr>
      </w:pPr>
    </w:p>
    <w:p w14:paraId="1C2E3316" w14:textId="77777777" w:rsidR="00FB2C31" w:rsidRPr="00FB2C31" w:rsidDel="00FB2C31" w:rsidRDefault="00FB2C31" w:rsidP="00FB2C31">
      <w:pPr>
        <w:rPr>
          <w:del w:id="11" w:author="Ayato Higashi" w:date="2020-04-27T22:56:00Z"/>
          <w:b/>
          <w:color w:val="030300"/>
          <w:sz w:val="38"/>
          <w:szCs w:val="38"/>
          <w:rPrChange w:id="12" w:author="Ayato Higashi" w:date="2020-04-27T22:55:00Z">
            <w:rPr>
              <w:del w:id="13" w:author="Ayato Higashi" w:date="2020-04-27T22:56:00Z"/>
              <w:b/>
            </w:rPr>
          </w:rPrChange>
        </w:rPr>
      </w:pPr>
    </w:p>
    <w:p w14:paraId="54DBF760" w14:textId="3644AEED" w:rsidR="00FB2C31" w:rsidRDefault="00FB2C31" w:rsidP="00FB2C31">
      <w:pPr>
        <w:rPr>
          <w:b/>
          <w:color w:val="060600"/>
          <w:sz w:val="32"/>
          <w:szCs w:val="32"/>
        </w:rPr>
      </w:pPr>
      <w:r>
        <w:rPr>
          <w:b/>
          <w:color w:val="060600"/>
          <w:sz w:val="32"/>
          <w:szCs w:val="32"/>
        </w:rPr>
        <w:t xml:space="preserve">                            </w:t>
      </w:r>
      <w:r w:rsidR="00AA15CE">
        <w:rPr>
          <w:b/>
          <w:color w:val="060600"/>
          <w:sz w:val="32"/>
          <w:szCs w:val="32"/>
        </w:rPr>
        <w:t xml:space="preserve">    </w:t>
      </w:r>
      <w:r w:rsidR="00AA15CE" w:rsidRPr="00FB2C31">
        <w:rPr>
          <w:b/>
          <w:color w:val="060600"/>
          <w:sz w:val="32"/>
          <w:szCs w:val="32"/>
          <w:rPrChange w:id="14" w:author="Ayato Higashi" w:date="2020-04-27T22:55:00Z">
            <w:rPr>
              <w:b/>
              <w:color w:val="060600"/>
              <w:sz w:val="42"/>
              <w:szCs w:val="42"/>
            </w:rPr>
          </w:rPrChange>
        </w:rPr>
        <w:t>North Area Bakeries Inc. (Dunkin' Donuts)</w:t>
      </w:r>
    </w:p>
    <w:p w14:paraId="3CFDB85B" w14:textId="7566A194" w:rsidR="00AA15CE" w:rsidRDefault="00AA15CE" w:rsidP="00FB2C31">
      <w:pPr>
        <w:rPr>
          <w:bCs/>
          <w:color w:val="060600"/>
          <w:sz w:val="32"/>
          <w:szCs w:val="32"/>
        </w:rPr>
      </w:pPr>
      <w:r>
        <w:rPr>
          <w:bCs/>
          <w:color w:val="060600"/>
          <w:sz w:val="32"/>
          <w:szCs w:val="32"/>
        </w:rPr>
        <w:t xml:space="preserve">                                </w:t>
      </w:r>
      <w:r w:rsidRPr="00FB2C31">
        <w:rPr>
          <w:bCs/>
          <w:color w:val="060600"/>
          <w:sz w:val="32"/>
          <w:szCs w:val="32"/>
          <w:rPrChange w:id="15" w:author="Ayato Higashi" w:date="2020-04-27T22:56:00Z">
            <w:rPr>
              <w:b/>
              <w:color w:val="060600"/>
              <w:sz w:val="42"/>
              <w:szCs w:val="42"/>
            </w:rPr>
          </w:rPrChange>
        </w:rPr>
        <w:t xml:space="preserve">SM Fairview </w:t>
      </w:r>
    </w:p>
    <w:p w14:paraId="209BEDB0" w14:textId="52F6B50D" w:rsidR="00AA15CE" w:rsidRDefault="00AA15CE" w:rsidP="00FB2C31">
      <w:pPr>
        <w:rPr>
          <w:bCs/>
          <w:color w:val="060600"/>
          <w:sz w:val="32"/>
          <w:szCs w:val="32"/>
        </w:rPr>
      </w:pPr>
      <w:r>
        <w:rPr>
          <w:bCs/>
          <w:color w:val="060600"/>
          <w:sz w:val="32"/>
          <w:szCs w:val="32"/>
        </w:rPr>
        <w:t xml:space="preserve">                                </w:t>
      </w:r>
      <w:r w:rsidRPr="00FB2C31">
        <w:rPr>
          <w:bCs/>
          <w:color w:val="060600"/>
          <w:sz w:val="32"/>
          <w:szCs w:val="32"/>
          <w:rPrChange w:id="16" w:author="Ayato Higashi" w:date="2020-04-27T22:56:00Z">
            <w:rPr>
              <w:b/>
              <w:color w:val="060600"/>
              <w:sz w:val="42"/>
              <w:szCs w:val="42"/>
            </w:rPr>
          </w:rPrChange>
        </w:rPr>
        <w:t>Service Crew / Counter Person</w:t>
      </w:r>
    </w:p>
    <w:p w14:paraId="49CAC7EA" w14:textId="263F2527" w:rsidR="002455D9" w:rsidRPr="00FB2C31" w:rsidRDefault="00AA15CE" w:rsidP="00FB2C31">
      <w:pPr>
        <w:rPr>
          <w:bCs/>
          <w:color w:val="060600"/>
          <w:sz w:val="32"/>
          <w:szCs w:val="32"/>
          <w:rPrChange w:id="17" w:author="Ayato Higashi" w:date="2020-04-27T22:56:00Z">
            <w:rPr>
              <w:b/>
              <w:color w:val="060600"/>
              <w:sz w:val="42"/>
              <w:szCs w:val="42"/>
            </w:rPr>
          </w:rPrChange>
        </w:rPr>
      </w:pPr>
      <w:r>
        <w:rPr>
          <w:bCs/>
          <w:color w:val="060600"/>
          <w:sz w:val="32"/>
          <w:szCs w:val="32"/>
        </w:rPr>
        <w:t xml:space="preserve">                                </w:t>
      </w:r>
      <w:r w:rsidRPr="00FB2C31">
        <w:rPr>
          <w:bCs/>
          <w:color w:val="060600"/>
          <w:sz w:val="32"/>
          <w:szCs w:val="32"/>
          <w:rPrChange w:id="18" w:author="Ayato Higashi" w:date="2020-04-27T22:56:00Z">
            <w:rPr>
              <w:b/>
              <w:color w:val="060600"/>
              <w:sz w:val="42"/>
              <w:szCs w:val="42"/>
            </w:rPr>
          </w:rPrChange>
        </w:rPr>
        <w:t>September 11, 2007 to February 11, 2008</w:t>
      </w:r>
    </w:p>
    <w:sectPr w:rsidR="002455D9" w:rsidRPr="00FB2C31" w:rsidSect="00CF1801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yato Higashi">
    <w15:presenceInfo w15:providerId="Windows Live" w15:userId="e0d4c854c5d8c9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5D9"/>
    <w:rsid w:val="002455D9"/>
    <w:rsid w:val="003467AE"/>
    <w:rsid w:val="004150F1"/>
    <w:rsid w:val="005709E3"/>
    <w:rsid w:val="00AA15CE"/>
    <w:rsid w:val="00CF1801"/>
    <w:rsid w:val="00D542FE"/>
    <w:rsid w:val="00FB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6AFC"/>
  <w15:docId w15:val="{7E785228-3303-4E88-90D8-66763E81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FB2C31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C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C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0895-88E3-40AB-ACC2-C0C9D8286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Ayato Higashi</cp:lastModifiedBy>
  <cp:revision>3</cp:revision>
  <dcterms:created xsi:type="dcterms:W3CDTF">2020-04-27T16:26:00Z</dcterms:created>
  <dcterms:modified xsi:type="dcterms:W3CDTF">2020-04-27T17:34:00Z</dcterms:modified>
</cp:coreProperties>
</file>